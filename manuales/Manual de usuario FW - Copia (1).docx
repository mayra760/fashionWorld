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FASHION WORLD</w:t>
      </w:r>
    </w:p>
    <w:p w:rsidR="00000000" w:rsidDel="00000000" w:rsidP="00000000" w:rsidRDefault="00000000" w:rsidRPr="00000000" w14:paraId="0000000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Autores:</w:t>
      </w:r>
    </w:p>
    <w:p w:rsidR="00000000" w:rsidDel="00000000" w:rsidP="00000000" w:rsidRDefault="00000000" w:rsidRPr="00000000" w14:paraId="0000000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viviana Ospina</w:t>
      </w:r>
    </w:p>
    <w:p w:rsidR="00000000" w:rsidDel="00000000" w:rsidP="00000000" w:rsidRDefault="00000000" w:rsidRPr="00000000" w14:paraId="0000000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Maira Simón</w:t>
      </w:r>
    </w:p>
    <w:p w:rsidR="00000000" w:rsidDel="00000000" w:rsidP="00000000" w:rsidRDefault="00000000" w:rsidRPr="00000000" w14:paraId="0000000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Claudia Cardona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Índice: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1.introducción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del sistema.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Configuración del entorno de desarrollo.</w:t>
      </w:r>
    </w:p>
    <w:p w:rsidR="00000000" w:rsidDel="00000000" w:rsidP="00000000" w:rsidRDefault="00000000" w:rsidRPr="00000000" w14:paraId="0000000D">
      <w:pPr>
        <w:ind w:left="708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3.1. instalación de XAMPP</w:t>
      </w:r>
    </w:p>
    <w:p w:rsidR="00000000" w:rsidDel="00000000" w:rsidP="00000000" w:rsidRDefault="00000000" w:rsidRPr="00000000" w14:paraId="0000000E">
      <w:pPr>
        <w:ind w:left="708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3.2. Configuración del servidor local.</w:t>
      </w:r>
    </w:p>
    <w:p w:rsidR="00000000" w:rsidDel="00000000" w:rsidP="00000000" w:rsidRDefault="00000000" w:rsidRPr="00000000" w14:paraId="0000000F">
      <w:pPr>
        <w:ind w:left="708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3.3. iniciar XAMPP control panel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4.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Acceso y navegación del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Acceso al sitio.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registro e inicio de sesión.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Gestión de productos y carrito de compras.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5.1. exploración de búsqueda de productos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5.2. añadir productos al carrito.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manual está diseñado para guiarte en el uso de administración de la página web de ventas online, desarrollada con PHP y MYSQLI. Aquí aprenderás desde la configuración inicial del entorno hasta la realización de compra y gestión de usuarios.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del sistema.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7 o superior, macOS, Linux.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XAMPP (versión recomendada: 8.0.0 o superior)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 Web: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Chrome, Mozilla Firefox, Safari, Edge (versión actualizada).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a Internet: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Requerida para la descarga de XAMPP y otros recursos.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Configuración del entorno de desarrollo: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 XAMPP: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16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1. Descarga XAMPP desde el sítio oficial.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16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2. Ejecuta el instalador y sigue las instrucciones en pantalla: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los componentes: Apache, MySQL, PHP, phpMyAdmin.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Elige la carpeta de instalación predeterminada o una personalizada (recomendado: C:\xampp).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instalación y lanza el XAMPP Control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Configuración del servidor 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1. Abre la carpeta XAMPP que se encuentra ubicada en el disco local: C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2. Abre XAMPP control panel.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clic en Start junto a Apache para iniciar el servidor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clic en Start junto a MySQL para iniciar el servidor de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6" w:firstLine="0"/>
        <w:rPr/>
      </w:pPr>
      <w:r w:rsidDel="00000000" w:rsidR="00000000" w:rsidRPr="00000000">
        <w:rPr>
          <w:rtl w:val="0"/>
        </w:rPr>
        <w:t xml:space="preserve">   3. para que tu servidor esté funcionando perfectamente y gestionar la base de datos, abre </w:t>
      </w:r>
      <w:r w:rsidDel="00000000" w:rsidR="00000000" w:rsidRPr="00000000">
        <w:rPr>
          <w:color w:val="0070c0"/>
          <w:rtl w:val="0"/>
        </w:rPr>
        <w:t xml:space="preserve">http//localhost </w:t>
      </w:r>
      <w:r w:rsidDel="00000000" w:rsidR="00000000" w:rsidRPr="00000000">
        <w:rPr>
          <w:rtl w:val="0"/>
        </w:rPr>
        <w:t xml:space="preserve">en tu navegador</w:t>
      </w:r>
    </w:p>
    <w:p w:rsidR="00000000" w:rsidDel="00000000" w:rsidP="00000000" w:rsidRDefault="00000000" w:rsidRPr="00000000" w14:paraId="00000030">
      <w:pPr>
        <w:ind w:left="708" w:firstLine="0"/>
        <w:rPr/>
      </w:pPr>
      <w:r w:rsidDel="00000000" w:rsidR="00000000" w:rsidRPr="00000000">
        <w:rPr>
          <w:rtl w:val="0"/>
        </w:rPr>
        <w:t xml:space="preserve">3.3.</w:t>
      </w:r>
      <w:r w:rsidDel="00000000" w:rsidR="00000000" w:rsidRPr="00000000">
        <w:rPr>
          <w:b w:val="1"/>
          <w:rtl w:val="0"/>
        </w:rPr>
        <w:t xml:space="preserve"> Iniciar XAMPP control panel: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6" w:firstLine="0"/>
        <w:rPr/>
      </w:pPr>
      <w:r w:rsidDel="00000000" w:rsidR="00000000" w:rsidRPr="00000000">
        <w:rPr>
          <w:rtl w:val="0"/>
        </w:rPr>
        <w:t xml:space="preserve">1. Ejecute XAMPP control panel</w:t>
      </w:r>
    </w:p>
    <w:p w:rsidR="00000000" w:rsidDel="00000000" w:rsidP="00000000" w:rsidRDefault="00000000" w:rsidRPr="00000000" w14:paraId="00000032">
      <w:pPr>
        <w:ind w:left="1416" w:firstLine="0"/>
        <w:rPr/>
      </w:pPr>
      <w:r w:rsidDel="00000000" w:rsidR="00000000" w:rsidRPr="00000000">
        <w:rPr>
          <w:rtl w:val="0"/>
        </w:rPr>
        <w:t xml:space="preserve">2. verifica que los servicios Apache y Mysqli estén corriendo (deberian estar marcados en verde).</w:t>
      </w:r>
    </w:p>
    <w:p w:rsidR="00000000" w:rsidDel="00000000" w:rsidP="00000000" w:rsidRDefault="00000000" w:rsidRPr="00000000" w14:paraId="00000033">
      <w:pPr>
        <w:ind w:left="1416" w:firstLine="0"/>
        <w:rPr/>
      </w:pPr>
      <w:r w:rsidDel="00000000" w:rsidR="00000000" w:rsidRPr="00000000">
        <w:rPr>
          <w:rtl w:val="0"/>
        </w:rPr>
        <w:t xml:space="preserve">3. si algún servicio no se indica correctamente, revisa los logs para solucionar problemas comunes como puertos en conflicto.</w:t>
      </w:r>
    </w:p>
    <w:p w:rsidR="00000000" w:rsidDel="00000000" w:rsidP="00000000" w:rsidRDefault="00000000" w:rsidRPr="00000000" w14:paraId="00000034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Acceso y navegación del sitio web: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4.1. Acceso al sitio: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los archivos de tu sitio web en la carpeta htdocs dentro de la instalación de XAMPP (por defecto: C:\xampp\htdocs\mi_sitio).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tu navegador, accede al sitio escribiendo http://localhost/mi_sitio en la barra de direcciones.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principal de tu sitio web debería cargarse, mostrando las opciones de registro, inicio de sesión, y categorías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4.2.  Registro e Inicio de Sesión:</w:t>
      </w:r>
    </w:p>
    <w:p w:rsidR="00000000" w:rsidDel="00000000" w:rsidP="00000000" w:rsidRDefault="00000000" w:rsidRPr="00000000" w14:paraId="0000003A">
      <w:pPr>
        <w:ind w:left="14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Registro: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clic en "Registrarse"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el formulario con tu documento, nombre, apellido, correo electrónico, contraseña y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 los términos y condiciones y haz clic en "Registrar".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el requerimiento del captcha es copiar y pegar las letras aleatorias que aparecen en 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Inicio de Sesión: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clic en "Iniciar sesión".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 tu documento de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el requerimiento del captcha es copiar y pegar las letras aleatorias que aparecen en 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clic en "Ingresar" para acceder a tu cuenta</w:t>
      </w:r>
      <w:del w:author="simonmayra531@gmail.com" w:id="0" w:date="2024-08-28T14:35:50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.</w:delText>
        </w:r>
      </w:del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5. Ingresas al home del usuario, en el cual encontrarás unos productos, los productos que existen y podrás darle like solo si deseas </w:t>
        </w:r>
      </w:ins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6. También en la barra de navegación encontrarás una opción donde está el menú las fechas especiales y lista de deseos.</w:t>
        </w:r>
      </w:ins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7. En la lista de deseos podrás ingresar el nombre del producto y muchos productos, lo que desees y tendrás un botón de eliminar la lista de deseo.</w:t>
        </w:r>
      </w:ins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8. Tendrás un botón de regresar al Home </w:t>
        </w:r>
      </w:ins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9. En la opción de fechas especiales, puedes agregar una fecha especial que siempre quieras recorda, llenas los campos están allí.</w:t>
        </w:r>
      </w:ins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10. También puedes ver un menú en la barra de navegación, el cual es un botón desplegable dónde podrás ver, el carrito de compras, favoritos, categorías, perfil y la opcion de cerrar sesión ( en tu perfil puedes editar y eliminar tu cuenta)</w:t>
        </w:r>
      </w:ins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11. Para realizar la compra, te vas a la opción del menú seleccionas la opción de categorías, cuando estés en el apartado de las categorías encontrarás 4 categorías, de niños y niñas, damas y caballeros, accesorios y zapatos.</w:t>
        </w:r>
      </w:ins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12. Ingresas en cualquier categoría que se encuentran allí.</w:t>
        </w:r>
      </w:ins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13. Cuando estés en cualquier categoría, la que hayas seleccionado, encontrarás los productos de esa categoría con unas botones de carrito y favoritos, también una barra de búsqueda y la opción para filtrar por color y tallas </w:t>
        </w:r>
      </w:ins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14. Cuando agregues un producto a favoritos lo encontrarás en la opción de favoritos y también podrás eliminar ese producto y te regresas.</w:t>
        </w:r>
      </w:ins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15. Al igual que favoritos, también puedes agregar el producto al carrito de compras.</w:t>
        </w:r>
      </w:ins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16. En el carrito de compras podrás ver el nombre del producto, cantidad, precio, total, subtotal y para eliminar el producto, por último un botón para pagar.</w:t>
        </w:r>
      </w:ins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17. Cuando vayas a pagar el o los productos, das clic en el botón de color verde que se encuentra en el carrito de compras.</w:t>
        </w:r>
      </w:ins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18. Cuando ya hayas dado clic, te aparecerán los detalles de la factura, le das clic en método de pago.</w:t>
        </w:r>
      </w:ins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19. Luego de darle clic en método de pago, te aparecera el apartado de ese método de pago, y debes llenar los campos que se encuentran allí.</w:t>
        </w:r>
      </w:ins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20. Sigues dándole clic en el botón de pagar y de aparece la facturación del producto o los productos que estás comprando.</w:t>
        </w:r>
      </w:ins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21. Si quieres puedes darle en la opción de imprimir la factura, no es obligatorio, simplemente le das el volver al carrito, en la cual encontrarás el carrito vacío.</w:t>
        </w:r>
      </w:ins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ins w:author="simonmayra531@gmail.com" w:id="1" w:date="2024-08-28T14:35:55Z"/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imonmayra531@gmail.com" w:id="1" w:date="2024-08-28T14:35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PrChange w:author="simonmayra531@gmail.com" w:id="2" w:date="2024-08-28T14:35:5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ins w:author="simonmayra531@gmail.com" w:id="1" w:date="2024-08-28T14:35:55Z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22. Vuelves a las categorías de las clic en el botón de forma de casita y te lleva al Home del usuario, puedes ir a al opción del menú y cierras sesión o simplemente puedes ir al perfíl y eliminar tu cuenta.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136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