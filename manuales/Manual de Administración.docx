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Manual de Administración </w:t>
        </w:r>
      </w:ins>
    </w:p>
    <w:p w:rsidR="00000000" w:rsidDel="00000000" w:rsidP="00000000" w:rsidRDefault="00000000" w:rsidRPr="00000000" w14:paraId="00000002">
      <w:pPr>
        <w:jc w:val="center"/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FASHION WORLD</w:t>
        </w:r>
      </w:ins>
    </w:p>
    <w:p w:rsidR="00000000" w:rsidDel="00000000" w:rsidP="00000000" w:rsidRDefault="00000000" w:rsidRPr="00000000" w14:paraId="00000003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Introducción.</w:t>
        </w:r>
      </w:ins>
    </w:p>
    <w:p w:rsidR="00000000" w:rsidDel="00000000" w:rsidP="00000000" w:rsidRDefault="00000000" w:rsidRPr="00000000" w14:paraId="00000005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Este manual está diseñado para guiarte en el uso de administración de la página web de ventas online, desarrollada con PHP y MYSQLI. Aquí aprenderás desde la configuración inicial del entorno hasta la realización de compra y gestión de administración </w:t>
        </w:r>
      </w:ins>
    </w:p>
    <w:p w:rsidR="00000000" w:rsidDel="00000000" w:rsidP="00000000" w:rsidRDefault="00000000" w:rsidRPr="00000000" w14:paraId="00000006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1.Requisitos del sistema:</w:t>
        </w:r>
      </w:ins>
    </w:p>
    <w:p w:rsidR="00000000" w:rsidDel="00000000" w:rsidP="00000000" w:rsidRDefault="00000000" w:rsidRPr="00000000" w14:paraId="00000008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Sistema Operativo: Windows 7 o superior, macOS, Linux.</w:t>
        </w:r>
      </w:ins>
    </w:p>
    <w:p w:rsidR="00000000" w:rsidDel="00000000" w:rsidP="00000000" w:rsidRDefault="00000000" w:rsidRPr="00000000" w14:paraId="00000009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Software: XAMPP (versión recomendada: 8.0.0 o superior)</w:t>
        </w:r>
      </w:ins>
    </w:p>
    <w:p w:rsidR="00000000" w:rsidDel="00000000" w:rsidP="00000000" w:rsidRDefault="00000000" w:rsidRPr="00000000" w14:paraId="0000000B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Navegador Web: Google Chrome, Mozilla Firefox, Safari, Edge (versión actualizada).</w:t>
        </w:r>
      </w:ins>
    </w:p>
    <w:p w:rsidR="00000000" w:rsidDel="00000000" w:rsidP="00000000" w:rsidRDefault="00000000" w:rsidRPr="00000000" w14:paraId="0000000D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Conexión a Internet: Requerida para la descarga de XAMPP y otros recursos.</w:t>
        </w:r>
      </w:ins>
    </w:p>
    <w:p w:rsidR="00000000" w:rsidDel="00000000" w:rsidP="00000000" w:rsidRDefault="00000000" w:rsidRPr="00000000" w14:paraId="0000000F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2.Configuración del entorno de desarrollo:</w:t>
        </w:r>
      </w:ins>
    </w:p>
    <w:p w:rsidR="00000000" w:rsidDel="00000000" w:rsidP="00000000" w:rsidRDefault="00000000" w:rsidRPr="00000000" w14:paraId="00000011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2.1. Instalación de XAMPP:</w:t>
        </w:r>
      </w:ins>
    </w:p>
    <w:p w:rsidR="00000000" w:rsidDel="00000000" w:rsidP="00000000" w:rsidRDefault="00000000" w:rsidRPr="00000000" w14:paraId="00000013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 1. Descarga XAMPP desde el sítio oficial.</w:t>
        </w:r>
      </w:ins>
    </w:p>
    <w:p w:rsidR="00000000" w:rsidDel="00000000" w:rsidP="00000000" w:rsidRDefault="00000000" w:rsidRPr="00000000" w14:paraId="00000014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 2. Ejecuta el instalador y sigue las instrucciones en pantalla:</w:t>
        </w:r>
      </w:ins>
    </w:p>
    <w:p w:rsidR="00000000" w:rsidDel="00000000" w:rsidP="00000000" w:rsidRDefault="00000000" w:rsidRPr="00000000" w14:paraId="00000015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Selecciona los componentes: Apache, MySQL, PHP, phpMyAdmin.</w:t>
        </w:r>
      </w:ins>
    </w:p>
    <w:p w:rsidR="00000000" w:rsidDel="00000000" w:rsidP="00000000" w:rsidRDefault="00000000" w:rsidRPr="00000000" w14:paraId="00000016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Elige la carpeta de instalación predeterminada o una personalizada (recomendado: C:\xampp).</w:t>
        </w:r>
      </w:ins>
    </w:p>
    <w:p w:rsidR="00000000" w:rsidDel="00000000" w:rsidP="00000000" w:rsidRDefault="00000000" w:rsidRPr="00000000" w14:paraId="00000017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Completa la instalación y lanza el XAMPP Control Panel.</w:t>
        </w:r>
      </w:ins>
    </w:p>
    <w:p w:rsidR="00000000" w:rsidDel="00000000" w:rsidP="00000000" w:rsidRDefault="00000000" w:rsidRPr="00000000" w14:paraId="00000018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2.2. Configuración del servidor local:</w:t>
        </w:r>
      </w:ins>
    </w:p>
    <w:p w:rsidR="00000000" w:rsidDel="00000000" w:rsidP="00000000" w:rsidRDefault="00000000" w:rsidRPr="00000000" w14:paraId="0000001A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             1. Abre la carpeta XAMPP que se encuentra ubicada en el disco local: C</w:t>
        </w:r>
      </w:ins>
    </w:p>
    <w:p w:rsidR="00000000" w:rsidDel="00000000" w:rsidP="00000000" w:rsidRDefault="00000000" w:rsidRPr="00000000" w14:paraId="0000001B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              2. Abre XAMPP control panel.</w:t>
        </w:r>
      </w:ins>
    </w:p>
    <w:p w:rsidR="00000000" w:rsidDel="00000000" w:rsidP="00000000" w:rsidRDefault="00000000" w:rsidRPr="00000000" w14:paraId="0000001C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Haz clic en Start junto a Apache para iniciar el servidor web.</w:t>
        </w:r>
      </w:ins>
    </w:p>
    <w:p w:rsidR="00000000" w:rsidDel="00000000" w:rsidP="00000000" w:rsidRDefault="00000000" w:rsidRPr="00000000" w14:paraId="0000001D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Haz clic en Start junto a MySQL para iniciar el servidor de bases de datos.</w:t>
        </w:r>
      </w:ins>
    </w:p>
    <w:p w:rsidR="00000000" w:rsidDel="00000000" w:rsidP="00000000" w:rsidRDefault="00000000" w:rsidRPr="00000000" w14:paraId="0000001E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3. para que tu servidor esté funcionando perfectamente y gestionar la base de datos, abre http//localhost en tu navegador</w:t>
        </w:r>
      </w:ins>
    </w:p>
    <w:p w:rsidR="00000000" w:rsidDel="00000000" w:rsidP="00000000" w:rsidRDefault="00000000" w:rsidRPr="00000000" w14:paraId="0000001F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2.3. Iniciar XAMPP control panel:</w:t>
        </w:r>
      </w:ins>
    </w:p>
    <w:p w:rsidR="00000000" w:rsidDel="00000000" w:rsidP="00000000" w:rsidRDefault="00000000" w:rsidRPr="00000000" w14:paraId="00000020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1. Ejecute XAMPP control panel.</w:t>
        </w:r>
      </w:ins>
    </w:p>
    <w:p w:rsidR="00000000" w:rsidDel="00000000" w:rsidP="00000000" w:rsidRDefault="00000000" w:rsidRPr="00000000" w14:paraId="00000021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2. verifica que los servicios Apache y Mysqli estén corriendo (deberian estar marcados en verde).</w:t>
        </w:r>
      </w:ins>
    </w:p>
    <w:p w:rsidR="00000000" w:rsidDel="00000000" w:rsidP="00000000" w:rsidRDefault="00000000" w:rsidRPr="00000000" w14:paraId="00000023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3. si algún servicio no se indica correctamente, revisa los logs para solucionar problemas comunes como puertos en conflicto.</w:t>
        </w:r>
      </w:ins>
    </w:p>
    <w:p w:rsidR="00000000" w:rsidDel="00000000" w:rsidP="00000000" w:rsidRDefault="00000000" w:rsidRPr="00000000" w14:paraId="00000025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3. Acceso y navegación del sitio web:</w:t>
        </w:r>
      </w:ins>
    </w:p>
    <w:p w:rsidR="00000000" w:rsidDel="00000000" w:rsidP="00000000" w:rsidRDefault="00000000" w:rsidRPr="00000000" w14:paraId="00000027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 3.1. Acceso al sitio:</w:t>
        </w:r>
      </w:ins>
    </w:p>
    <w:p w:rsidR="00000000" w:rsidDel="00000000" w:rsidP="00000000" w:rsidRDefault="00000000" w:rsidRPr="00000000" w14:paraId="00000028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Coloca los archivos de tu sitio web en la carpeta htdocs dentro de la instalación de XAMPP (por defecto: C:\xampp\htdocs\mi_sitio).</w:t>
        </w:r>
      </w:ins>
    </w:p>
    <w:p w:rsidR="00000000" w:rsidDel="00000000" w:rsidP="00000000" w:rsidRDefault="00000000" w:rsidRPr="00000000" w14:paraId="00000029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En tu navegador, accede al sitio escribiendo http://localhost/mi_sitio en la barra de direcciones.</w:t>
        </w:r>
      </w:ins>
    </w:p>
    <w:p w:rsidR="00000000" w:rsidDel="00000000" w:rsidP="00000000" w:rsidRDefault="00000000" w:rsidRPr="00000000" w14:paraId="0000002A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La página principal de tu sitio web debería cargarse, mostrando las opciones de registro, inicio de sesión, y categorías de productos.</w:t>
        </w:r>
      </w:ins>
    </w:p>
    <w:p w:rsidR="00000000" w:rsidDel="00000000" w:rsidP="00000000" w:rsidRDefault="00000000" w:rsidRPr="00000000" w14:paraId="0000002B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      3.2.  Registro e Inicio de Sesión:</w:t>
        </w:r>
      </w:ins>
    </w:p>
    <w:p w:rsidR="00000000" w:rsidDel="00000000" w:rsidP="00000000" w:rsidRDefault="00000000" w:rsidRPr="00000000" w14:paraId="0000002D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1. Registro:</w:t>
        </w:r>
      </w:ins>
    </w:p>
    <w:p w:rsidR="00000000" w:rsidDel="00000000" w:rsidP="00000000" w:rsidRDefault="00000000" w:rsidRPr="00000000" w14:paraId="0000002F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Haz clic en "Registrarse" en la página principal.</w:t>
        </w:r>
      </w:ins>
    </w:p>
    <w:p w:rsidR="00000000" w:rsidDel="00000000" w:rsidP="00000000" w:rsidRDefault="00000000" w:rsidRPr="00000000" w14:paraId="00000030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Completa el formulario con tu documento, nombre, apellido, correo electrónico, contraseña y fecha.</w:t>
        </w:r>
      </w:ins>
    </w:p>
    <w:p w:rsidR="00000000" w:rsidDel="00000000" w:rsidP="00000000" w:rsidRDefault="00000000" w:rsidRPr="00000000" w14:paraId="00000031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Acepta los términos y condiciones y haz clic en "Registrar".</w:t>
        </w:r>
      </w:ins>
    </w:p>
    <w:p w:rsidR="00000000" w:rsidDel="00000000" w:rsidP="00000000" w:rsidRDefault="00000000" w:rsidRPr="00000000" w14:paraId="00000032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3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2. Inicio de Sesión:</w:t>
        </w:r>
      </w:ins>
    </w:p>
    <w:p w:rsidR="00000000" w:rsidDel="00000000" w:rsidP="00000000" w:rsidRDefault="00000000" w:rsidRPr="00000000" w14:paraId="00000034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Haz clic en "Iniciar sesión".</w:t>
        </w:r>
      </w:ins>
    </w:p>
    <w:p w:rsidR="00000000" w:rsidDel="00000000" w:rsidP="00000000" w:rsidRDefault="00000000" w:rsidRPr="00000000" w14:paraId="00000035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Introduce tu documento de usuario y contraseña.</w:t>
        </w:r>
      </w:ins>
    </w:p>
    <w:p w:rsidR="00000000" w:rsidDel="00000000" w:rsidP="00000000" w:rsidRDefault="00000000" w:rsidRPr="00000000" w14:paraId="00000036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Implemente el requerimiento del captcha es copiar y pegar las letras aleatorias que aparecen en el sito.</w:t>
        </w:r>
      </w:ins>
    </w:p>
    <w:p w:rsidR="00000000" w:rsidDel="00000000" w:rsidP="00000000" w:rsidRDefault="00000000" w:rsidRPr="00000000" w14:paraId="00000037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Haz clic en "Ingresar" para acceder a tu cuenta.</w:t>
        </w:r>
      </w:ins>
    </w:p>
    <w:p w:rsidR="00000000" w:rsidDel="00000000" w:rsidP="00000000" w:rsidRDefault="00000000" w:rsidRPr="00000000" w14:paraId="00000038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4. Home admi:</w:t>
        </w:r>
      </w:ins>
    </w:p>
    <w:p w:rsidR="00000000" w:rsidDel="00000000" w:rsidP="00000000" w:rsidRDefault="00000000" w:rsidRPr="00000000" w14:paraId="0000003A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Ingresas al Home admi y encontramos una bienvenida y las estadísticas.</w:t>
        </w:r>
      </w:ins>
    </w:p>
    <w:p w:rsidR="00000000" w:rsidDel="00000000" w:rsidP="00000000" w:rsidRDefault="00000000" w:rsidRPr="00000000" w14:paraId="0000003B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5. Barra de navegación:</w:t>
        </w:r>
      </w:ins>
    </w:p>
    <w:p w:rsidR="00000000" w:rsidDel="00000000" w:rsidP="00000000" w:rsidRDefault="00000000" w:rsidRPr="00000000" w14:paraId="0000003D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En la barra de navegación encontramos múltiples opciones </w:t>
        </w:r>
      </w:ins>
    </w:p>
    <w:p w:rsidR="00000000" w:rsidDel="00000000" w:rsidP="00000000" w:rsidRDefault="00000000" w:rsidRPr="00000000" w14:paraId="0000003E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F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6. Opciónes:</w:t>
        </w:r>
      </w:ins>
    </w:p>
    <w:p w:rsidR="00000000" w:rsidDel="00000000" w:rsidP="00000000" w:rsidRDefault="00000000" w:rsidRPr="00000000" w14:paraId="00000040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En la barra de navegación hay opciones como: ver, búsquedas, ver usuarios, perfil, información.</w:t>
        </w:r>
      </w:ins>
    </w:p>
    <w:p w:rsidR="00000000" w:rsidDel="00000000" w:rsidP="00000000" w:rsidRDefault="00000000" w:rsidRPr="00000000" w14:paraId="00000041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2">
      <w:pPr>
        <w:rPr>
          <w:ins w:author="Mayra Luz" w:id="0" w:date="2024-08-28T17:05:20Z"/>
        </w:rPr>
      </w:pPr>
      <w:ins w:author="Mayra Luz" w:id="0" w:date="2024-08-28T17:05:20Z">
        <w:r w:rsidDel="00000000" w:rsidR="00000000" w:rsidRPr="00000000">
          <w:rPr>
            <w:rtl w:val="0"/>
          </w:rPr>
          <w:t xml:space="preserve">7. Ver:</w:t>
        </w:r>
      </w:ins>
    </w:p>
    <w:p w:rsidR="00000000" w:rsidDel="00000000" w:rsidP="00000000" w:rsidRDefault="00000000" w:rsidRPr="00000000" w14:paraId="00000043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Contiene las opciones de:</w:t>
        </w:r>
      </w:ins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ins w:author="Mayra Luz" w:id="1" w:date="2024-08-28T17:25:08Z"/>
          <w:u w:val="none"/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Ag</w:t>
        </w:r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regar productos: te aparece una tabla con unos campos para rellenar y se agrega el producto.</w:t>
        </w:r>
      </w:ins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ins w:author="Mayra Luz" w:id="1" w:date="2024-08-28T17:25:08Z"/>
          <w:u w:val="none"/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Ver productos: se muestran todos los productos que he agregado y que estan en la base de datos</w:t>
        </w:r>
      </w:ins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ins w:author="Mayra Luz" w:id="1" w:date="2024-08-28T17:25:08Z"/>
          <w:u w:val="none"/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Agregar categorías: si gusta se agrega cualquier categoría a parte de las que ya existen</w:t>
        </w:r>
      </w:ins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ins w:author="Mayra Luz" w:id="1" w:date="2024-08-28T17:25:08Z"/>
          <w:u w:val="none"/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Ver categoría: puedo ver mis categorías y editar.</w:t>
        </w:r>
      </w:ins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ins w:author="Mayra Luz" w:id="1" w:date="2024-08-28T17:25:08Z"/>
          <w:u w:val="none"/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Eliminar productos: por medio de un id se elimina el producto que deseé.</w:t>
        </w:r>
      </w:ins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ins w:author="Mayra Luz" w:id="1" w:date="2024-08-28T17:25:08Z"/>
          <w:u w:val="none"/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Y por último está el de eliminar categorías.</w:t>
        </w:r>
      </w:ins>
    </w:p>
    <w:p w:rsidR="00000000" w:rsidDel="00000000" w:rsidP="00000000" w:rsidRDefault="00000000" w:rsidRPr="00000000" w14:paraId="0000004A">
      <w:pPr>
        <w:ind w:left="72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8. búsqueda: </w:t>
        </w:r>
      </w:ins>
    </w:p>
    <w:p w:rsidR="00000000" w:rsidDel="00000000" w:rsidP="00000000" w:rsidRDefault="00000000" w:rsidRPr="00000000" w14:paraId="0000004C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podemos buscar por id_usuario, categorías y productos.</w:t>
        </w:r>
      </w:ins>
    </w:p>
    <w:p w:rsidR="00000000" w:rsidDel="00000000" w:rsidP="00000000" w:rsidRDefault="00000000" w:rsidRPr="00000000" w14:paraId="0000004D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E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9. Ver usuarios:</w:t>
        </w:r>
      </w:ins>
    </w:p>
    <w:p w:rsidR="00000000" w:rsidDel="00000000" w:rsidP="00000000" w:rsidRDefault="00000000" w:rsidRPr="00000000" w14:paraId="0000004F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 Nos muestra todos los usuarios registrados y en ese apartado se buscar el usuario por ID, no se elimina el usuario</w:t>
        </w:r>
      </w:ins>
    </w:p>
    <w:p w:rsidR="00000000" w:rsidDel="00000000" w:rsidP="00000000" w:rsidRDefault="00000000" w:rsidRPr="00000000" w14:paraId="00000050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1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10. Perfíl:</w:t>
        </w:r>
      </w:ins>
    </w:p>
    <w:p w:rsidR="00000000" w:rsidDel="00000000" w:rsidP="00000000" w:rsidRDefault="00000000" w:rsidRPr="00000000" w14:paraId="00000052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Está la información del perfil, la opción de editar el perfil, la foto de perfil y eliminar la cuenta.</w:t>
        </w:r>
      </w:ins>
    </w:p>
    <w:p w:rsidR="00000000" w:rsidDel="00000000" w:rsidP="00000000" w:rsidRDefault="00000000" w:rsidRPr="00000000" w14:paraId="00000053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4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11. Información:</w:t>
        </w:r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 </w:t>
        </w:r>
      </w:ins>
    </w:p>
    <w:p w:rsidR="00000000" w:rsidDel="00000000" w:rsidP="00000000" w:rsidRDefault="00000000" w:rsidRPr="00000000" w14:paraId="00000055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Encontramos dos opciones, que es, info usuarios que se dedica a mostrar los usuarios eliminados, registrados, y la información de los productos eliminados agregados y actualizados.</w:t>
        </w:r>
      </w:ins>
    </w:p>
    <w:p w:rsidR="00000000" w:rsidDel="00000000" w:rsidP="00000000" w:rsidRDefault="00000000" w:rsidRPr="00000000" w14:paraId="00000056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  <w:rPrChange w:author="Mayra Luz" w:id="2" w:date="2024-08-28T17:05:20Z">
              <w:rPr/>
            </w:rPrChange>
          </w:rPr>
          <w:t xml:space="preserve">Después de realizar todos los retoques o vistas como administrador, cierras sesión y te sales </w:t>
        </w:r>
      </w:ins>
    </w:p>
    <w:p w:rsidR="00000000" w:rsidDel="00000000" w:rsidP="00000000" w:rsidRDefault="00000000" w:rsidRPr="00000000" w14:paraId="00000058">
      <w:pPr>
        <w:ind w:left="0" w:firstLine="0"/>
        <w:rPr>
          <w:ins w:author="Mayra Luz" w:id="1" w:date="2024-08-28T17:25:08Z"/>
          <w:rPrChange w:author="Mayra Luz" w:id="2" w:date="2024-08-28T17:05:20Z">
            <w:rPr/>
          </w:rPrChange>
        </w:rPr>
      </w:pPr>
      <w:ins w:author="Mayra Luz" w:id="1" w:date="2024-08-28T17:2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Mayra Luz" w:id="3" w:date="2024-08-28T17:25:08Z">
            <w:rPr/>
          </w:rPrChange>
        </w:rPr>
        <w:pPrChange w:author="Mayra Luz" w:id="0" w:date="2024-08-28T17:25:08Z">
          <w:pPr/>
        </w:pPrChange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